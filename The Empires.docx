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E2" w:rsidRDefault="00A84462" w:rsidP="00E45AB9">
      <w:pPr>
        <w:jc w:val="center"/>
        <w:rPr>
          <w:lang w:val="en-US"/>
        </w:rPr>
      </w:pPr>
      <w:r>
        <w:rPr>
          <w:rStyle w:val="TitleChar"/>
          <w:sz w:val="96"/>
          <w:lang w:val="en-US"/>
        </w:rPr>
        <w:t>The Empires</w:t>
      </w:r>
      <w:r w:rsidR="00E45AB9" w:rsidRPr="00E45AB9">
        <w:rPr>
          <w:lang w:val="en-US"/>
        </w:rPr>
        <w:br/>
      </w:r>
      <w:proofErr w:type="gramStart"/>
      <w:r w:rsidRPr="00A84462">
        <w:rPr>
          <w:rStyle w:val="SubtitleChar"/>
          <w:sz w:val="56"/>
          <w:szCs w:val="56"/>
          <w:lang w:val="en-US"/>
        </w:rPr>
        <w:t>The</w:t>
      </w:r>
      <w:proofErr w:type="gramEnd"/>
      <w:r w:rsidRPr="00A84462">
        <w:rPr>
          <w:rStyle w:val="SubtitleChar"/>
          <w:sz w:val="56"/>
          <w:szCs w:val="56"/>
          <w:lang w:val="en-US"/>
        </w:rPr>
        <w:t xml:space="preserve"> Early World</w:t>
      </w:r>
    </w:p>
    <w:p w:rsidR="00E45AB9" w:rsidRDefault="00E45AB9" w:rsidP="00E45AB9">
      <w:pPr>
        <w:rPr>
          <w:lang w:val="en-US"/>
        </w:rPr>
      </w:pPr>
      <w:r w:rsidRPr="00E45AB9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BF106FD" wp14:editId="28A5ED08">
                <wp:simplePos x="0" y="0"/>
                <wp:positionH relativeFrom="margin">
                  <wp:align>center</wp:align>
                </wp:positionH>
                <wp:positionV relativeFrom="paragraph">
                  <wp:posOffset>1278890</wp:posOffset>
                </wp:positionV>
                <wp:extent cx="5267325" cy="34956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7325" cy="3495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5AB9" w:rsidRPr="00E45AB9" w:rsidRDefault="00E45AB9" w:rsidP="00E45A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Image/ Logo of the Game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F106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00.7pt;width:414.75pt;height:275.2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">
                <v:textbox>
                  <w:txbxContent>
                    <w:p w:rsidR="00E45AB9" w:rsidRPr="00E45AB9" w:rsidRDefault="00E45AB9" w:rsidP="00E45A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Image/ Logo of the Game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45AB9" w:rsidRPr="00E45AB9" w:rsidRDefault="00E45AB9" w:rsidP="00E45AB9">
      <w:pPr>
        <w:rPr>
          <w:lang w:val="en-US"/>
        </w:rPr>
      </w:pPr>
    </w:p>
    <w:p w:rsidR="00E45AB9" w:rsidRPr="00E45AB9" w:rsidRDefault="00E45AB9" w:rsidP="00E45AB9">
      <w:pPr>
        <w:rPr>
          <w:lang w:val="en-US"/>
        </w:rPr>
      </w:pPr>
    </w:p>
    <w:p w:rsidR="00E45AB9" w:rsidRPr="00E45AB9" w:rsidRDefault="00E45AB9" w:rsidP="00E45AB9">
      <w:pPr>
        <w:rPr>
          <w:lang w:val="en-US"/>
        </w:rPr>
      </w:pPr>
    </w:p>
    <w:p w:rsidR="00E45AB9" w:rsidRPr="00E45AB9" w:rsidRDefault="00E45AB9" w:rsidP="00E45AB9">
      <w:pPr>
        <w:rPr>
          <w:lang w:val="en-US"/>
        </w:rPr>
      </w:pPr>
    </w:p>
    <w:p w:rsidR="00E45AB9" w:rsidRPr="00E45AB9" w:rsidRDefault="00E45AB9" w:rsidP="00E45AB9">
      <w:pPr>
        <w:rPr>
          <w:lang w:val="en-US"/>
        </w:rPr>
      </w:pPr>
    </w:p>
    <w:p w:rsidR="00E45AB9" w:rsidRPr="00E45AB9" w:rsidRDefault="00E45AB9" w:rsidP="00E45AB9">
      <w:pPr>
        <w:rPr>
          <w:lang w:val="en-US"/>
        </w:rPr>
      </w:pPr>
    </w:p>
    <w:p w:rsidR="00E45AB9" w:rsidRPr="00E45AB9" w:rsidRDefault="00E45AB9" w:rsidP="00E45AB9">
      <w:pPr>
        <w:rPr>
          <w:lang w:val="en-US"/>
        </w:rPr>
      </w:pPr>
    </w:p>
    <w:p w:rsidR="00E45AB9" w:rsidRPr="00E45AB9" w:rsidRDefault="00E45AB9" w:rsidP="00E45AB9">
      <w:pPr>
        <w:rPr>
          <w:lang w:val="en-US"/>
        </w:rPr>
      </w:pPr>
    </w:p>
    <w:p w:rsidR="00E45AB9" w:rsidRDefault="00E45AB9" w:rsidP="00E45AB9">
      <w:pPr>
        <w:rPr>
          <w:lang w:val="en-US"/>
        </w:rPr>
      </w:pPr>
    </w:p>
    <w:p w:rsidR="00E45AB9" w:rsidRDefault="00E45AB9" w:rsidP="00E45AB9">
      <w:pPr>
        <w:jc w:val="right"/>
        <w:rPr>
          <w:lang w:val="en-US"/>
        </w:rPr>
      </w:pPr>
      <w:r>
        <w:rPr>
          <w:lang w:val="en-US"/>
        </w:rPr>
        <w:t>Name of the Developer</w:t>
      </w:r>
    </w:p>
    <w:p w:rsidR="00E45AB9" w:rsidRDefault="00E45AB9" w:rsidP="00E45AB9">
      <w:pPr>
        <w:jc w:val="right"/>
        <w:rPr>
          <w:lang w:val="en-US"/>
        </w:rPr>
      </w:pPr>
      <w:r>
        <w:rPr>
          <w:lang w:val="en-US"/>
        </w:rPr>
        <w:t>Name of the designer</w:t>
      </w:r>
    </w:p>
    <w:p w:rsidR="00E45AB9" w:rsidRDefault="00E45AB9" w:rsidP="00E45AB9">
      <w:pPr>
        <w:jc w:val="right"/>
        <w:rPr>
          <w:lang w:val="en-US"/>
        </w:rPr>
      </w:pPr>
      <w:r>
        <w:rPr>
          <w:lang w:val="en-US"/>
        </w:rPr>
        <w:t>Name of the Team Leader</w:t>
      </w:r>
    </w:p>
    <w:p w:rsidR="00E45AB9" w:rsidRDefault="00E45AB9" w:rsidP="00E45AB9">
      <w:pPr>
        <w:jc w:val="right"/>
        <w:rPr>
          <w:lang w:val="en-US"/>
        </w:rPr>
      </w:pPr>
      <w:r>
        <w:rPr>
          <w:lang w:val="en-US"/>
        </w:rPr>
        <w:lastRenderedPageBreak/>
        <w:t xml:space="preserve">Data of </w:t>
      </w:r>
      <w:proofErr w:type="gramStart"/>
      <w:r>
        <w:rPr>
          <w:lang w:val="en-US"/>
        </w:rPr>
        <w:t>Making</w:t>
      </w:r>
      <w:proofErr w:type="gramEnd"/>
      <w:r>
        <w:rPr>
          <w:lang w:val="en-US"/>
        </w:rPr>
        <w:t xml:space="preserve"> this report</w:t>
      </w:r>
    </w:p>
    <w:p w:rsidR="00E45AB9" w:rsidRDefault="00E45AB9" w:rsidP="00A84462">
      <w:pPr>
        <w:pStyle w:val="Title"/>
        <w:jc w:val="center"/>
        <w:rPr>
          <w:lang w:val="en-US"/>
        </w:rPr>
      </w:pPr>
      <w:r>
        <w:rPr>
          <w:lang w:val="en-US"/>
        </w:rPr>
        <w:t>Indexation</w:t>
      </w:r>
    </w:p>
    <w:p w:rsidR="00E45AB9" w:rsidRDefault="00E45AB9" w:rsidP="00E45AB9">
      <w:pPr>
        <w:rPr>
          <w:lang w:val="en-US"/>
        </w:rPr>
      </w:pPr>
      <w:r>
        <w:rPr>
          <w:lang w:val="en-US"/>
        </w:rPr>
        <w:t xml:space="preserve">1 – </w:t>
      </w:r>
    </w:p>
    <w:p w:rsidR="00E45AB9" w:rsidRDefault="00E45AB9" w:rsidP="00E45AB9">
      <w:pPr>
        <w:rPr>
          <w:lang w:val="en-US"/>
        </w:rPr>
      </w:pPr>
      <w:r>
        <w:rPr>
          <w:lang w:val="en-US"/>
        </w:rPr>
        <w:t xml:space="preserve">2 – </w:t>
      </w:r>
    </w:p>
    <w:p w:rsidR="00E45AB9" w:rsidRDefault="00E45AB9" w:rsidP="00E45AB9">
      <w:pPr>
        <w:rPr>
          <w:lang w:val="en-US"/>
        </w:rPr>
      </w:pPr>
      <w:r>
        <w:rPr>
          <w:lang w:val="en-US"/>
        </w:rPr>
        <w:t xml:space="preserve">3 – </w:t>
      </w:r>
    </w:p>
    <w:p w:rsidR="00E45AB9" w:rsidRDefault="00E45AB9" w:rsidP="00E45AB9">
      <w:pPr>
        <w:rPr>
          <w:lang w:val="en-US"/>
        </w:rPr>
      </w:pPr>
      <w:r>
        <w:rPr>
          <w:lang w:val="en-US"/>
        </w:rPr>
        <w:t xml:space="preserve">4 – </w:t>
      </w:r>
    </w:p>
    <w:p w:rsidR="00E45AB9" w:rsidRDefault="00E45AB9" w:rsidP="00E45AB9">
      <w:pPr>
        <w:rPr>
          <w:lang w:val="en-US"/>
        </w:rPr>
      </w:pPr>
      <w:r>
        <w:rPr>
          <w:lang w:val="en-US"/>
        </w:rPr>
        <w:t>…</w:t>
      </w:r>
    </w:p>
    <w:p w:rsidR="00E45AB9" w:rsidRDefault="00E45AB9">
      <w:pPr>
        <w:rPr>
          <w:lang w:val="en-US"/>
        </w:rPr>
      </w:pPr>
      <w:r>
        <w:rPr>
          <w:lang w:val="en-US"/>
        </w:rPr>
        <w:br w:type="page"/>
      </w:r>
    </w:p>
    <w:p w:rsidR="00E45AB9" w:rsidRDefault="00E45AB9" w:rsidP="00A84462">
      <w:pPr>
        <w:pStyle w:val="Title"/>
        <w:jc w:val="center"/>
        <w:rPr>
          <w:lang w:val="en-US"/>
        </w:rPr>
      </w:pPr>
      <w:r>
        <w:rPr>
          <w:lang w:val="en-US"/>
        </w:rPr>
        <w:lastRenderedPageBreak/>
        <w:t>Introduction</w:t>
      </w:r>
    </w:p>
    <w:p w:rsidR="00E45AB9" w:rsidRDefault="00E45AB9" w:rsidP="00E45AB9">
      <w:pPr>
        <w:jc w:val="center"/>
        <w:rPr>
          <w:lang w:val="en-US"/>
        </w:rPr>
      </w:pPr>
    </w:p>
    <w:p w:rsidR="00E45AB9" w:rsidRDefault="00E45AB9">
      <w:pPr>
        <w:rPr>
          <w:ins w:id="0" w:author="Márcio Faustino" w:date="2016-10-24T10:18:00Z"/>
          <w:lang w:val="en-US"/>
        </w:rPr>
      </w:pPr>
      <w:r>
        <w:rPr>
          <w:lang w:val="en-US"/>
        </w:rPr>
        <w:t>This game was made because of reasons that I’m still unaware of…</w:t>
      </w:r>
      <w:ins w:id="1" w:author="Márcio Faustino" w:date="2016-10-24T10:18:00Z">
        <w:r>
          <w:rPr>
            <w:lang w:val="en-US"/>
          </w:rPr>
          <w:br w:type="page"/>
        </w:r>
      </w:ins>
    </w:p>
    <w:p w:rsidR="00A84462" w:rsidRPr="00A84462" w:rsidRDefault="00A84462" w:rsidP="00A84462">
      <w:pPr>
        <w:pStyle w:val="Title"/>
        <w:jc w:val="center"/>
      </w:pPr>
      <w:r w:rsidRPr="00A84462">
        <w:lastRenderedPageBreak/>
        <w:t>Empires</w:t>
      </w:r>
    </w:p>
    <w:p w:rsidR="00A84462" w:rsidRPr="00A84462" w:rsidRDefault="00A84462" w:rsidP="00A84462">
      <w:pPr>
        <w:jc w:val="center"/>
      </w:pPr>
    </w:p>
    <w:p w:rsidR="00A84462" w:rsidRPr="00A84462" w:rsidRDefault="00CA5DD0" w:rsidP="00A84462">
      <w:r>
        <w:t>The Amanitan</w:t>
      </w:r>
    </w:p>
    <w:p w:rsidR="00A84462" w:rsidRPr="00A84462" w:rsidRDefault="00A84462" w:rsidP="00A84462">
      <w:bookmarkStart w:id="2" w:name="_GoBack"/>
      <w:bookmarkEnd w:id="2"/>
    </w:p>
    <w:p w:rsidR="00A84462" w:rsidRPr="00A84462" w:rsidRDefault="00A84462" w:rsidP="00A84462">
      <w:r w:rsidRPr="00A84462">
        <w:t>IMAGE / LOGO</w:t>
      </w:r>
    </w:p>
    <w:p w:rsidR="00A84462" w:rsidRPr="00A84462" w:rsidRDefault="00A84462" w:rsidP="00A84462"/>
    <w:p w:rsidR="00A84462" w:rsidRPr="00A84462" w:rsidRDefault="00A84462" w:rsidP="00A84462"/>
    <w:p w:rsidR="00A84462" w:rsidRPr="00A84462" w:rsidRDefault="00CA5DD0" w:rsidP="00A84462">
      <w:r>
        <w:t>Seekers of the Blorg</w:t>
      </w:r>
    </w:p>
    <w:p w:rsidR="00A84462" w:rsidRPr="00A84462" w:rsidRDefault="00A84462" w:rsidP="00A84462"/>
    <w:p w:rsidR="00A84462" w:rsidRPr="00A84462" w:rsidRDefault="00A84462" w:rsidP="00A84462">
      <w:r w:rsidRPr="00A84462">
        <w:t>IMAGE / LOGO</w:t>
      </w:r>
    </w:p>
    <w:p w:rsidR="00A84462" w:rsidRPr="00A84462" w:rsidRDefault="00A84462" w:rsidP="00A84462"/>
    <w:p w:rsidR="00A84462" w:rsidRPr="00A84462" w:rsidRDefault="00A84462" w:rsidP="00A84462"/>
    <w:p w:rsidR="00A84462" w:rsidRPr="00A84462" w:rsidRDefault="00CA5DD0" w:rsidP="00A84462">
      <w:r>
        <w:t>The Assembled Peoples of Earth</w:t>
      </w:r>
    </w:p>
    <w:p w:rsidR="00A84462" w:rsidRPr="00A84462" w:rsidRDefault="00A84462" w:rsidP="00A84462"/>
    <w:p w:rsidR="00A84462" w:rsidRPr="00A84462" w:rsidRDefault="00A84462" w:rsidP="00A84462">
      <w:r w:rsidRPr="00A84462">
        <w:t>IMAGE / LOGO</w:t>
      </w:r>
    </w:p>
    <w:p w:rsidR="00A84462" w:rsidRPr="00A84462" w:rsidRDefault="00A84462" w:rsidP="00A84462"/>
    <w:p w:rsidR="00A84462" w:rsidRPr="00A84462" w:rsidRDefault="00A84462" w:rsidP="00A84462"/>
    <w:p w:rsidR="00A84462" w:rsidRPr="00A84462" w:rsidRDefault="00CA5DD0" w:rsidP="00A84462">
      <w:r>
        <w:t>The Nurian Khanate</w:t>
      </w:r>
    </w:p>
    <w:p w:rsidR="00A84462" w:rsidRPr="00A84462" w:rsidRDefault="00A84462" w:rsidP="00A84462"/>
    <w:p w:rsidR="00A84462" w:rsidRPr="00A84462" w:rsidRDefault="00A84462" w:rsidP="00A84462">
      <w:r w:rsidRPr="00A84462">
        <w:t>IMAGE / LOGO</w:t>
      </w:r>
    </w:p>
    <w:p w:rsidR="00A84462" w:rsidRDefault="00A84462" w:rsidP="00A84462"/>
    <w:p w:rsidR="00A84462" w:rsidRPr="00A84462" w:rsidRDefault="00A84462" w:rsidP="00A84462"/>
    <w:p w:rsidR="00A84462" w:rsidRPr="00A84462" w:rsidRDefault="00CA5DD0" w:rsidP="00A84462">
      <w:r>
        <w:t>The Mandate od the Sun</w:t>
      </w:r>
    </w:p>
    <w:p w:rsidR="00A84462" w:rsidRPr="00A84462" w:rsidRDefault="00A84462" w:rsidP="00A84462"/>
    <w:p w:rsidR="00A84462" w:rsidRDefault="00A84462" w:rsidP="00A84462">
      <w:r w:rsidRPr="00A84462">
        <w:t>IMAGE / LOGO</w:t>
      </w:r>
    </w:p>
    <w:p w:rsidR="00A84462" w:rsidRPr="00A84462" w:rsidRDefault="00A84462" w:rsidP="00A84462"/>
    <w:p w:rsidR="00A84462" w:rsidRPr="00A84462" w:rsidRDefault="00A84462" w:rsidP="00A84462"/>
    <w:p w:rsidR="00A84462" w:rsidRPr="00A84462" w:rsidRDefault="00CA5DD0" w:rsidP="00A84462">
      <w:r>
        <w:t>The Visaian</w:t>
      </w:r>
    </w:p>
    <w:p w:rsidR="00A84462" w:rsidRPr="00A84462" w:rsidRDefault="00A84462" w:rsidP="00A84462"/>
    <w:p w:rsidR="00A84462" w:rsidRPr="00A84462" w:rsidRDefault="00A84462" w:rsidP="00A84462">
      <w:r w:rsidRPr="00A84462">
        <w:t>IMAGE / LOGO</w:t>
      </w:r>
    </w:p>
    <w:p w:rsidR="00A84462" w:rsidRDefault="00A84462" w:rsidP="00A84462"/>
    <w:p w:rsidR="00A84462" w:rsidRPr="00A84462" w:rsidRDefault="00A84462" w:rsidP="00A84462"/>
    <w:p w:rsidR="00A84462" w:rsidRPr="00A84462" w:rsidRDefault="00A84462" w:rsidP="00A84462"/>
    <w:p w:rsidR="00A84462" w:rsidRPr="00CA5DD0" w:rsidRDefault="00CA5DD0" w:rsidP="00A84462">
      <w:pPr>
        <w:rPr>
          <w:lang w:val="en-US"/>
        </w:rPr>
      </w:pPr>
      <w:proofErr w:type="spellStart"/>
      <w:r w:rsidRPr="00CA5DD0">
        <w:rPr>
          <w:lang w:val="en-US"/>
        </w:rPr>
        <w:t>Narkador</w:t>
      </w:r>
      <w:proofErr w:type="spellEnd"/>
      <w:r w:rsidRPr="00CA5DD0">
        <w:rPr>
          <w:lang w:val="en-US"/>
        </w:rPr>
        <w:t xml:space="preserve"> Empire</w:t>
      </w:r>
    </w:p>
    <w:p w:rsidR="00A84462" w:rsidRPr="00CA5DD0" w:rsidRDefault="00A84462" w:rsidP="00A84462">
      <w:pPr>
        <w:rPr>
          <w:lang w:val="en-US"/>
        </w:rPr>
      </w:pPr>
    </w:p>
    <w:p w:rsidR="00A84462" w:rsidRPr="00CA5DD0" w:rsidRDefault="00A84462" w:rsidP="00A84462">
      <w:pPr>
        <w:rPr>
          <w:lang w:val="en-US"/>
        </w:rPr>
      </w:pPr>
      <w:r w:rsidRPr="00CA5DD0">
        <w:rPr>
          <w:lang w:val="en-US"/>
        </w:rPr>
        <w:t>IMAGE / LOGO</w:t>
      </w:r>
    </w:p>
    <w:p w:rsidR="00A84462" w:rsidRPr="00CA5DD0" w:rsidRDefault="00A84462" w:rsidP="00A84462">
      <w:pPr>
        <w:rPr>
          <w:lang w:val="en-US"/>
        </w:rPr>
      </w:pPr>
    </w:p>
    <w:p w:rsidR="00A84462" w:rsidRPr="00CA5DD0" w:rsidRDefault="00A84462" w:rsidP="00A84462">
      <w:pPr>
        <w:rPr>
          <w:lang w:val="en-US"/>
        </w:rPr>
      </w:pPr>
    </w:p>
    <w:p w:rsidR="00A84462" w:rsidRPr="00CA5DD0" w:rsidRDefault="00A84462" w:rsidP="00A84462">
      <w:pPr>
        <w:rPr>
          <w:lang w:val="en-US"/>
        </w:rPr>
      </w:pPr>
    </w:p>
    <w:p w:rsidR="00A84462" w:rsidRPr="00CA5DD0" w:rsidRDefault="00CA5DD0" w:rsidP="00A84462">
      <w:pPr>
        <w:rPr>
          <w:lang w:val="en-US"/>
        </w:rPr>
      </w:pPr>
      <w:r w:rsidRPr="00CA5DD0">
        <w:rPr>
          <w:lang w:val="en-US"/>
        </w:rPr>
        <w:t xml:space="preserve">The </w:t>
      </w:r>
      <w:proofErr w:type="spellStart"/>
      <w:r w:rsidRPr="00CA5DD0">
        <w:rPr>
          <w:lang w:val="en-US"/>
        </w:rPr>
        <w:t>Yakutian</w:t>
      </w:r>
      <w:proofErr w:type="spellEnd"/>
      <w:r w:rsidRPr="00CA5DD0">
        <w:rPr>
          <w:lang w:val="en-US"/>
        </w:rPr>
        <w:t xml:space="preserve"> Confederation</w:t>
      </w:r>
    </w:p>
    <w:p w:rsidR="00A84462" w:rsidRPr="00CA5DD0" w:rsidRDefault="00A84462" w:rsidP="00A84462">
      <w:pPr>
        <w:rPr>
          <w:lang w:val="en-US"/>
        </w:rPr>
      </w:pPr>
    </w:p>
    <w:p w:rsidR="00A84462" w:rsidRPr="00A84462" w:rsidRDefault="00A84462" w:rsidP="00A84462">
      <w:r w:rsidRPr="00A84462">
        <w:t>IMAGE / LOGO</w:t>
      </w:r>
    </w:p>
    <w:p w:rsidR="00A84462" w:rsidRPr="00A84462" w:rsidRDefault="00A84462" w:rsidP="00A84462"/>
    <w:sectPr w:rsidR="00A84462" w:rsidRPr="00A844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árcio Faustino">
    <w15:presenceInfo w15:providerId="Windows Live" w15:userId="b606240bf92e490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AB9"/>
    <w:rsid w:val="00485CE2"/>
    <w:rsid w:val="00611B1F"/>
    <w:rsid w:val="00A84462"/>
    <w:rsid w:val="00CA5DD0"/>
    <w:rsid w:val="00E4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4087BF-6CB2-4A6F-8221-B071BD89C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5A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A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A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45AB9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A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A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85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Faustino</dc:creator>
  <cp:keywords/>
  <dc:description/>
  <cp:lastModifiedBy>Márcio Faustino</cp:lastModifiedBy>
  <cp:revision>2</cp:revision>
  <dcterms:created xsi:type="dcterms:W3CDTF">2016-10-24T09:58:00Z</dcterms:created>
  <dcterms:modified xsi:type="dcterms:W3CDTF">2016-10-24T09:58:00Z</dcterms:modified>
</cp:coreProperties>
</file>